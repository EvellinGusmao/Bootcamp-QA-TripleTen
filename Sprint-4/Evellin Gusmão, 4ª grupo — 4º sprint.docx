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Evellin Gusmão, 4ª grupo — 4º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Link da planilha do Google com os checklists:</w:t>
      </w:r>
    </w:p>
    <w:sdt>
      <w:sdtPr>
        <w:tag w:val="goog_rdk_4"/>
      </w:sdtPr>
      <w:sdtContent>
        <w:p w:rsidR="00000000" w:rsidDel="00000000" w:rsidP="00000000" w:rsidRDefault="00000000" w:rsidRPr="00000000" w14:paraId="00000003">
          <w:pPr>
            <w:ind w:left="720" w:firstLine="0"/>
            <w:rPr>
              <w:ins w:author="Alexandre Silva" w:id="1" w:date="2024-04-05T18:38:32Z"/>
              <w:color w:val="666666"/>
            </w:rPr>
          </w:pPr>
          <w:sdt>
            <w:sdtPr>
              <w:tag w:val="goog_rdk_1"/>
            </w:sdtPr>
            <w:sdtContent>
              <w:del w:author="Alexandre Silva" w:id="0" w:date="2024-04-05T18:38:33Z">
                <w:r w:rsidDel="00000000" w:rsidR="00000000" w:rsidRPr="00000000">
                  <w:rPr>
                    <w:color w:val="666666"/>
                    <w:rtl w:val="0"/>
                  </w:rPr>
                  <w:delText xml:space="preserve">https://docs.google.com/spreadsheets/d/1MTcD_nzhlrs_sZIfWrtUtdBKcNpULLqi/edit?usp=sharing&amp;ouid=101179039319393016192&amp;rtpof=true&amp;sd=true</w:delText>
                </w:r>
              </w:del>
            </w:sdtContent>
          </w:sdt>
          <w:sdt>
            <w:sdtPr>
              <w:tag w:val="goog_rdk_2"/>
            </w:sdtPr>
            <w:sdtContent>
              <w:ins w:author="Alexandre Silva" w:id="0" w:date="2024-04-05T18:38:33Z">
                <w:r w:rsidDel="00000000" w:rsidR="00000000" w:rsidRPr="00000000">
                  <w:fldChar w:fldCharType="begin"/>
                </w:r>
                <w:r w:rsidDel="00000000" w:rsidR="00000000" w:rsidRPr="00000000">
                  <w:instrText xml:space="preserve">HYPERLINK "https://docs.google.com/spreadsheets/d/1MTcD_nzhlrs_sZIfWrtUtdBKcNpULLqi/edit?usp=sharing&amp;ouid=101179039319393016192&amp;rtpof=true&amp;sd=true"</w:instrText>
                </w:r>
                <w:r w:rsidDel="00000000" w:rsidR="00000000" w:rsidRPr="00000000">
                  <w:fldChar w:fldCharType="separate"/>
                </w:r>
                <w:r w:rsidDel="00000000" w:rsidR="00000000" w:rsidRPr="00000000">
                  <w:rPr>
                    <w:color w:val="1155cc"/>
                    <w:u w:val="single"/>
                    <w:rtl w:val="0"/>
                  </w:rPr>
                  <w:t xml:space="preserve">https://docs.google.com/spreadsheets/d/1MTcD_nzhlrs_sZIfWrtUtdBKcNpULLqi/edit?usp=sharing&amp;ouid=101179039319393016192&amp;rtpof=true&amp;sd=true</w:t>
                </w:r>
                <w:r w:rsidDel="00000000" w:rsidR="00000000" w:rsidRPr="00000000">
                  <w:fldChar w:fldCharType="end"/>
                </w:r>
              </w:ins>
            </w:sdtContent>
          </w:sdt>
          <w:sdt>
            <w:sdtPr>
              <w:tag w:val="goog_rdk_3"/>
            </w:sdtPr>
            <w:sdtContent>
              <w:ins w:author="Alexandre Silva" w:id="1" w:date="2024-04-05T18:38:32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04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Links dos relatórios de bug no Jira:</w:t>
      </w:r>
    </w:p>
    <w:sdt>
      <w:sdtPr>
        <w:tag w:val="goog_rdk_9"/>
      </w:sdtPr>
      <w:sdtContent>
        <w:p w:rsidR="00000000" w:rsidDel="00000000" w:rsidP="00000000" w:rsidRDefault="00000000" w:rsidRPr="00000000" w14:paraId="00000007">
          <w:pPr>
            <w:ind w:left="720" w:firstLine="0"/>
            <w:rPr>
              <w:ins w:author="Alexandre Silva" w:id="3" w:date="2024-04-05T18:38:36Z"/>
              <w:color w:val="999999"/>
            </w:rPr>
          </w:pPr>
          <w:sdt>
            <w:sdtPr>
              <w:tag w:val="goog_rdk_6"/>
            </w:sdtPr>
            <w:sdtContent>
              <w:del w:author="Alexandre Silva" w:id="2" w:date="2024-04-05T18:38:37Z">
                <w:r w:rsidDel="00000000" w:rsidR="00000000" w:rsidRPr="00000000">
                  <w:rPr>
                    <w:color w:val="999999"/>
                    <w:rtl w:val="0"/>
                  </w:rPr>
                  <w:delText xml:space="preserve">https://evellingusmao.atlassian.net/jira/software/c/projects/ETGT4S/issues?jql=project%20%3D%20%22ETGT4S%22%20ORDER%20BY%20created%20DESC</w:delText>
                </w:r>
              </w:del>
            </w:sdtContent>
          </w:sdt>
          <w:sdt>
            <w:sdtPr>
              <w:tag w:val="goog_rdk_7"/>
            </w:sdtPr>
            <w:sdtContent>
              <w:ins w:author="Alexandre Silva" w:id="2" w:date="2024-04-05T18:38:37Z">
                <w:r w:rsidDel="00000000" w:rsidR="00000000" w:rsidRPr="00000000">
                  <w:fldChar w:fldCharType="begin"/>
                </w:r>
                <w:r w:rsidDel="00000000" w:rsidR="00000000" w:rsidRPr="00000000">
                  <w:instrText xml:space="preserve">HYPERLINK "https://evellingusmao.atlassian.net/jira/software/c/projects/ETGT4S/issues?jql=project%20%3D%20%22ETGT4S%22%20ORDER%20BY%20created%20DESC"</w:instrText>
                </w:r>
                <w:r w:rsidDel="00000000" w:rsidR="00000000" w:rsidRPr="00000000">
                  <w:fldChar w:fldCharType="separate"/>
                </w:r>
                <w:r w:rsidDel="00000000" w:rsidR="00000000" w:rsidRPr="00000000">
                  <w:rPr>
                    <w:color w:val="1155cc"/>
                    <w:u w:val="single"/>
                    <w:rtl w:val="0"/>
                  </w:rPr>
                  <w:t xml:space="preserve">https://evellingusmao.atlassian.net/jira/software/c/projects/ETGT4S/issues?jql=project%20%3D%20%22ETGT4S%22%20ORDER%20BY%20created%20DESC</w:t>
                </w:r>
                <w:r w:rsidDel="00000000" w:rsidR="00000000" w:rsidRPr="00000000">
                  <w:fldChar w:fldCharType="end"/>
                </w:r>
              </w:ins>
            </w:sdtContent>
          </w:sdt>
          <w:sdt>
            <w:sdtPr>
              <w:tag w:val="goog_rdk_8"/>
            </w:sdtPr>
            <w:sdtContent>
              <w:ins w:author="Alexandre Silva" w:id="3" w:date="2024-04-05T18:38:36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8">
          <w:pPr>
            <w:ind w:left="720" w:firstLine="0"/>
            <w:rPr>
              <w:color w:val="999999"/>
              <w:rPrChange w:author="Alexandre Silva" w:id="4" w:date="2024-04-05T18:38:36Z">
                <w:rPr>
                  <w:color w:val="666666"/>
                </w:rPr>
              </w:rPrChange>
            </w:rPr>
          </w:pPr>
          <w:sdt>
            <w:sdtPr>
              <w:tag w:val="goog_rdk_10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cyJSMD+9FQaJO5tuFgQLozfZg==">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